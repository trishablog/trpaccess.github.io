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44A" w:rsidRDefault="00A121A1" w:rsidP="00A121A1">
      <w:pPr>
        <w:pStyle w:val="ListParagraph"/>
        <w:numPr>
          <w:ilvl w:val="0"/>
          <w:numId w:val="1"/>
        </w:numPr>
        <w:rPr>
          <w:sz w:val="32"/>
          <w:szCs w:val="32"/>
        </w:rPr>
      </w:pPr>
      <w:r>
        <w:rPr>
          <w:sz w:val="32"/>
          <w:szCs w:val="32"/>
        </w:rPr>
        <w:t xml:space="preserve">  </w:t>
      </w:r>
      <w:r w:rsidRPr="00A121A1">
        <w:rPr>
          <w:sz w:val="32"/>
          <w:szCs w:val="32"/>
        </w:rPr>
        <w:t>Define industrial disputes.</w:t>
      </w:r>
    </w:p>
    <w:p w:rsidR="00A121A1" w:rsidRDefault="00A121A1" w:rsidP="00A121A1">
      <w:pPr>
        <w:pStyle w:val="ListParagraph"/>
        <w:rPr>
          <w:rFonts w:ascii="Arial" w:hAnsi="Arial" w:cs="Arial"/>
          <w:color w:val="222222"/>
          <w:shd w:val="clear" w:color="auto" w:fill="FFFFFF"/>
        </w:rPr>
      </w:pPr>
      <w:proofErr w:type="spellStart"/>
      <w:r>
        <w:rPr>
          <w:sz w:val="32"/>
          <w:szCs w:val="32"/>
        </w:rPr>
        <w:t>Ans</w:t>
      </w:r>
      <w:proofErr w:type="spellEnd"/>
      <w:r>
        <w:rPr>
          <w:sz w:val="32"/>
          <w:szCs w:val="32"/>
        </w:rPr>
        <w:t xml:space="preserve">….   </w:t>
      </w:r>
      <w:r>
        <w:rPr>
          <w:rFonts w:ascii="Arial" w:hAnsi="Arial" w:cs="Arial"/>
          <w:b/>
          <w:bCs/>
          <w:color w:val="222222"/>
          <w:shd w:val="clear" w:color="auto" w:fill="FFFFFF"/>
        </w:rPr>
        <w:t>Industrial dispute</w:t>
      </w:r>
      <w:r>
        <w:rPr>
          <w:rFonts w:ascii="Arial" w:hAnsi="Arial" w:cs="Arial"/>
          <w:color w:val="222222"/>
          <w:shd w:val="clear" w:color="auto" w:fill="FFFFFF"/>
        </w:rPr>
        <w:t> means any </w:t>
      </w:r>
      <w:r>
        <w:rPr>
          <w:rFonts w:ascii="Arial" w:hAnsi="Arial" w:cs="Arial"/>
          <w:b/>
          <w:bCs/>
          <w:color w:val="222222"/>
          <w:shd w:val="clear" w:color="auto" w:fill="FFFFFF"/>
        </w:rPr>
        <w:t>dispute</w:t>
      </w:r>
      <w:r>
        <w:rPr>
          <w:rFonts w:ascii="Arial" w:hAnsi="Arial" w:cs="Arial"/>
          <w:color w:val="222222"/>
          <w:shd w:val="clear" w:color="auto" w:fill="FFFFFF"/>
        </w:rPr>
        <w:t> of difference between employees and employers or between employers and workmen or between workmen and workmen, which is connected with the </w:t>
      </w:r>
      <w:r>
        <w:rPr>
          <w:rFonts w:ascii="Arial" w:hAnsi="Arial" w:cs="Arial"/>
          <w:b/>
          <w:bCs/>
          <w:color w:val="222222"/>
          <w:shd w:val="clear" w:color="auto" w:fill="FFFFFF"/>
        </w:rPr>
        <w:t>employment</w:t>
      </w:r>
      <w:r>
        <w:rPr>
          <w:rFonts w:ascii="Arial" w:hAnsi="Arial" w:cs="Arial"/>
          <w:color w:val="222222"/>
          <w:shd w:val="clear" w:color="auto" w:fill="FFFFFF"/>
        </w:rPr>
        <w:t> or non-</w:t>
      </w:r>
      <w:r>
        <w:rPr>
          <w:rFonts w:ascii="Arial" w:hAnsi="Arial" w:cs="Arial"/>
          <w:b/>
          <w:bCs/>
          <w:color w:val="222222"/>
          <w:shd w:val="clear" w:color="auto" w:fill="FFFFFF"/>
        </w:rPr>
        <w:t>employment</w:t>
      </w:r>
      <w:r>
        <w:rPr>
          <w:rFonts w:ascii="Arial" w:hAnsi="Arial" w:cs="Arial"/>
          <w:color w:val="222222"/>
          <w:shd w:val="clear" w:color="auto" w:fill="FFFFFF"/>
        </w:rPr>
        <w:t> of the terms of </w:t>
      </w:r>
      <w:r>
        <w:rPr>
          <w:rFonts w:ascii="Arial" w:hAnsi="Arial" w:cs="Arial"/>
          <w:b/>
          <w:bCs/>
          <w:color w:val="222222"/>
          <w:shd w:val="clear" w:color="auto" w:fill="FFFFFF"/>
        </w:rPr>
        <w:t>employment</w:t>
      </w:r>
      <w:r>
        <w:rPr>
          <w:rFonts w:ascii="Arial" w:hAnsi="Arial" w:cs="Arial"/>
          <w:color w:val="222222"/>
          <w:shd w:val="clear" w:color="auto" w:fill="FFFFFF"/>
        </w:rPr>
        <w:t> or the conditions of work of any person (The </w:t>
      </w:r>
      <w:r>
        <w:rPr>
          <w:rFonts w:ascii="Arial" w:hAnsi="Arial" w:cs="Arial"/>
          <w:b/>
          <w:bCs/>
          <w:color w:val="222222"/>
          <w:shd w:val="clear" w:color="auto" w:fill="FFFFFF"/>
        </w:rPr>
        <w:t>industrial Disputes</w:t>
      </w:r>
      <w:r>
        <w:rPr>
          <w:rFonts w:ascii="Arial" w:hAnsi="Arial" w:cs="Arial"/>
          <w:color w:val="222222"/>
          <w:shd w:val="clear" w:color="auto" w:fill="FFFFFF"/>
        </w:rPr>
        <w:t> Act 1947, Section 2K).</w:t>
      </w:r>
    </w:p>
    <w:p w:rsidR="00A121A1" w:rsidRDefault="00A121A1" w:rsidP="00A121A1">
      <w:pPr>
        <w:pStyle w:val="ListParagraph"/>
        <w:rPr>
          <w:rFonts w:ascii="Arial" w:hAnsi="Arial" w:cs="Arial"/>
          <w:color w:val="222222"/>
          <w:shd w:val="clear" w:color="auto" w:fill="FFFFFF"/>
        </w:rPr>
      </w:pPr>
    </w:p>
    <w:p w:rsidR="00A121A1" w:rsidRDefault="00A121A1" w:rsidP="00A121A1">
      <w:pPr>
        <w:pStyle w:val="ListParagraph"/>
        <w:numPr>
          <w:ilvl w:val="0"/>
          <w:numId w:val="1"/>
        </w:numPr>
        <w:rPr>
          <w:sz w:val="32"/>
          <w:szCs w:val="32"/>
        </w:rPr>
      </w:pPr>
      <w:r>
        <w:rPr>
          <w:sz w:val="32"/>
          <w:szCs w:val="32"/>
        </w:rPr>
        <w:t xml:space="preserve">  </w:t>
      </w:r>
      <w:r w:rsidRPr="00A121A1">
        <w:rPr>
          <w:sz w:val="32"/>
          <w:szCs w:val="32"/>
        </w:rPr>
        <w:t>What are the causes of industrial disputes?</w:t>
      </w:r>
    </w:p>
    <w:p w:rsidR="00A121A1" w:rsidRDefault="00A121A1" w:rsidP="00A121A1">
      <w:pPr>
        <w:pStyle w:val="ListParagraph"/>
        <w:rPr>
          <w:rFonts w:ascii="Arial" w:hAnsi="Arial" w:cs="Arial"/>
          <w:color w:val="222222"/>
          <w:shd w:val="clear" w:color="auto" w:fill="FFFFFF"/>
        </w:rPr>
      </w:pPr>
      <w:r>
        <w:rPr>
          <w:sz w:val="32"/>
          <w:szCs w:val="32"/>
        </w:rPr>
        <w:t xml:space="preserve">   </w:t>
      </w:r>
      <w:proofErr w:type="spellStart"/>
      <w:r>
        <w:rPr>
          <w:sz w:val="32"/>
          <w:szCs w:val="32"/>
        </w:rPr>
        <w:t>Ans</w:t>
      </w:r>
      <w:proofErr w:type="spellEnd"/>
      <w:r>
        <w:rPr>
          <w:sz w:val="32"/>
          <w:szCs w:val="32"/>
        </w:rPr>
        <w:t>…</w:t>
      </w:r>
      <w:r w:rsidR="0061067A">
        <w:rPr>
          <w:sz w:val="32"/>
          <w:szCs w:val="32"/>
        </w:rPr>
        <w:t xml:space="preserve">.   </w:t>
      </w:r>
      <w:r w:rsidR="0061067A">
        <w:rPr>
          <w:rFonts w:ascii="Arial" w:hAnsi="Arial" w:cs="Arial"/>
          <w:color w:val="222222"/>
          <w:shd w:val="clear" w:color="auto" w:fill="FFFFFF"/>
        </w:rPr>
        <w:t>The </w:t>
      </w:r>
      <w:r w:rsidR="0061067A">
        <w:rPr>
          <w:rFonts w:ascii="Arial" w:hAnsi="Arial" w:cs="Arial"/>
          <w:b/>
          <w:bCs/>
          <w:color w:val="222222"/>
          <w:shd w:val="clear" w:color="auto" w:fill="FFFFFF"/>
        </w:rPr>
        <w:t>causes of industrial disputes</w:t>
      </w:r>
      <w:r w:rsidR="0061067A">
        <w:rPr>
          <w:rFonts w:ascii="Arial" w:hAnsi="Arial" w:cs="Arial"/>
          <w:color w:val="222222"/>
          <w:shd w:val="clear" w:color="auto" w:fill="FFFFFF"/>
        </w:rPr>
        <w:t xml:space="preserve"> are many and varied. The major ones related to wages, union rivalry, political interference, unfair </w:t>
      </w:r>
      <w:proofErr w:type="spellStart"/>
      <w:r w:rsidR="0061067A">
        <w:rPr>
          <w:rFonts w:ascii="Arial" w:hAnsi="Arial" w:cs="Arial"/>
          <w:color w:val="222222"/>
          <w:shd w:val="clear" w:color="auto" w:fill="FFFFFF"/>
        </w:rPr>
        <w:t>labour</w:t>
      </w:r>
      <w:proofErr w:type="spellEnd"/>
      <w:r w:rsidR="0061067A">
        <w:rPr>
          <w:rFonts w:ascii="Arial" w:hAnsi="Arial" w:cs="Arial"/>
          <w:color w:val="222222"/>
          <w:shd w:val="clear" w:color="auto" w:fill="FFFFFF"/>
        </w:rPr>
        <w:t xml:space="preserve"> practices, multiplicity of </w:t>
      </w:r>
      <w:proofErr w:type="spellStart"/>
      <w:r w:rsidR="0061067A">
        <w:rPr>
          <w:rFonts w:ascii="Arial" w:hAnsi="Arial" w:cs="Arial"/>
          <w:color w:val="222222"/>
          <w:shd w:val="clear" w:color="auto" w:fill="FFFFFF"/>
        </w:rPr>
        <w:t>labour</w:t>
      </w:r>
      <w:proofErr w:type="spellEnd"/>
      <w:r w:rsidR="0061067A">
        <w:rPr>
          <w:rFonts w:ascii="Arial" w:hAnsi="Arial" w:cs="Arial"/>
          <w:color w:val="222222"/>
          <w:shd w:val="clear" w:color="auto" w:fill="FFFFFF"/>
        </w:rPr>
        <w:t xml:space="preserve"> laws, economic slowdown and others.</w:t>
      </w:r>
    </w:p>
    <w:p w:rsidR="0061067A" w:rsidRDefault="0061067A" w:rsidP="00A121A1">
      <w:pPr>
        <w:pStyle w:val="ListParagraph"/>
        <w:rPr>
          <w:rFonts w:ascii="Arial" w:hAnsi="Arial" w:cs="Arial"/>
          <w:color w:val="222222"/>
          <w:shd w:val="clear" w:color="auto" w:fill="FFFFFF"/>
        </w:rPr>
      </w:pPr>
    </w:p>
    <w:p w:rsidR="0061067A" w:rsidRDefault="0061067A" w:rsidP="0061067A">
      <w:pPr>
        <w:pStyle w:val="ListParagraph"/>
        <w:numPr>
          <w:ilvl w:val="0"/>
          <w:numId w:val="1"/>
        </w:numPr>
        <w:rPr>
          <w:sz w:val="32"/>
          <w:szCs w:val="32"/>
        </w:rPr>
      </w:pPr>
      <w:r>
        <w:rPr>
          <w:sz w:val="32"/>
          <w:szCs w:val="32"/>
        </w:rPr>
        <w:t xml:space="preserve"> </w:t>
      </w:r>
      <w:r w:rsidRPr="0061067A">
        <w:rPr>
          <w:sz w:val="32"/>
          <w:szCs w:val="32"/>
        </w:rPr>
        <w:t>What are the forms of industrial disputes? Give examples</w:t>
      </w:r>
    </w:p>
    <w:p w:rsidR="0061067A" w:rsidRPr="0061067A" w:rsidRDefault="0061067A" w:rsidP="0061067A">
      <w:pPr>
        <w:pStyle w:val="NormalWeb"/>
        <w:shd w:val="clear" w:color="auto" w:fill="FFFFFF"/>
        <w:spacing w:before="0" w:beforeAutospacing="0" w:after="0" w:afterAutospacing="0" w:line="480" w:lineRule="atLeast"/>
        <w:textAlignment w:val="baseline"/>
        <w:rPr>
          <w:rFonts w:ascii="Arial" w:hAnsi="Arial" w:cs="Arial"/>
          <w:caps/>
          <w:color w:val="424142"/>
          <w:sz w:val="17"/>
          <w:szCs w:val="17"/>
        </w:rPr>
      </w:pPr>
      <w:r>
        <w:rPr>
          <w:sz w:val="32"/>
          <w:szCs w:val="32"/>
        </w:rPr>
        <w:t xml:space="preserve">        </w:t>
      </w:r>
      <w:proofErr w:type="spellStart"/>
      <w:r>
        <w:rPr>
          <w:sz w:val="32"/>
          <w:szCs w:val="32"/>
        </w:rPr>
        <w:t>Ans</w:t>
      </w:r>
      <w:proofErr w:type="spellEnd"/>
      <w:r>
        <w:rPr>
          <w:sz w:val="32"/>
          <w:szCs w:val="32"/>
        </w:rPr>
        <w:t xml:space="preserve"> ….</w:t>
      </w:r>
    </w:p>
    <w:p w:rsidR="0061067A" w:rsidRPr="008775CB" w:rsidRDefault="0061067A" w:rsidP="008775CB">
      <w:pPr>
        <w:rPr>
          <w:ins w:id="0" w:author="Unknown"/>
          <w:sz w:val="28"/>
          <w:szCs w:val="28"/>
        </w:rPr>
      </w:pPr>
      <w:r w:rsidRPr="008775CB">
        <w:rPr>
          <w:sz w:val="28"/>
          <w:szCs w:val="28"/>
        </w:rPr>
        <w:t xml:space="preserve">            </w:t>
      </w:r>
      <w:ins w:id="1" w:author="Unknown">
        <w:r w:rsidRPr="008775CB">
          <w:rPr>
            <w:sz w:val="28"/>
            <w:szCs w:val="28"/>
          </w:rPr>
          <w:t xml:space="preserve">Strikes: Strike is the most important form of industrial disputes. </w:t>
        </w:r>
      </w:ins>
      <w:r w:rsidR="008775CB">
        <w:rPr>
          <w:sz w:val="28"/>
          <w:szCs w:val="28"/>
        </w:rPr>
        <w:t xml:space="preserve"> </w:t>
      </w:r>
      <w:ins w:id="2" w:author="Unknown">
        <w:r w:rsidRPr="008775CB">
          <w:rPr>
            <w:sz w:val="28"/>
            <w:szCs w:val="28"/>
          </w:rPr>
          <w:t xml:space="preserve">A strike is a spontaneous and concerted withdrawal of </w:t>
        </w:r>
        <w:proofErr w:type="spellStart"/>
        <w:r w:rsidRPr="008775CB">
          <w:rPr>
            <w:sz w:val="28"/>
            <w:szCs w:val="28"/>
          </w:rPr>
          <w:t>labour</w:t>
        </w:r>
        <w:proofErr w:type="spellEnd"/>
        <w:r w:rsidRPr="008775CB">
          <w:rPr>
            <w:sz w:val="28"/>
            <w:szCs w:val="28"/>
          </w:rPr>
          <w:t xml:space="preserve"> from production. The Industrial Disputes Act, 1947 defines a strike as “suspension or cessation of work by a group of persons employed in any industry, acting in combi</w:t>
        </w:r>
        <w:r w:rsidRPr="008775CB">
          <w:rPr>
            <w:sz w:val="28"/>
            <w:szCs w:val="28"/>
          </w:rPr>
          <w:softHyphen/>
          <w:t>nation or a concerted refusal or a refusal under a common understanding of any number of persons who are or have been so employed to continue to work or accept employment”.</w:t>
        </w:r>
      </w:ins>
    </w:p>
    <w:p w:rsidR="0061067A" w:rsidRPr="008775CB" w:rsidRDefault="0061067A" w:rsidP="008775CB">
      <w:pPr>
        <w:rPr>
          <w:ins w:id="3" w:author="Unknown"/>
          <w:sz w:val="28"/>
          <w:szCs w:val="28"/>
        </w:rPr>
      </w:pPr>
      <w:ins w:id="4" w:author="Unknown">
        <w:r w:rsidRPr="008775CB">
          <w:rPr>
            <w:sz w:val="28"/>
            <w:szCs w:val="28"/>
          </w:rPr>
          <w:t xml:space="preserve">According to Patterson “Strikes constitute militant and </w:t>
        </w:r>
        <w:proofErr w:type="spellStart"/>
        <w:r w:rsidRPr="008775CB">
          <w:rPr>
            <w:sz w:val="28"/>
            <w:szCs w:val="28"/>
          </w:rPr>
          <w:t>organised</w:t>
        </w:r>
        <w:proofErr w:type="spellEnd"/>
        <w:r w:rsidRPr="008775CB">
          <w:rPr>
            <w:sz w:val="28"/>
            <w:szCs w:val="28"/>
          </w:rPr>
          <w:t xml:space="preserve"> protest against existing industrial relations. They are symptoms of industrial unrest in the same way that boils symptoms of disordered system”.</w:t>
        </w:r>
      </w:ins>
    </w:p>
    <w:p w:rsidR="0061067A" w:rsidRPr="008775CB" w:rsidRDefault="0061067A" w:rsidP="008775CB">
      <w:pPr>
        <w:rPr>
          <w:ins w:id="5" w:author="Unknown"/>
          <w:sz w:val="28"/>
          <w:szCs w:val="28"/>
        </w:rPr>
      </w:pPr>
      <w:ins w:id="6" w:author="Unknown">
        <w:r w:rsidRPr="008775CB">
          <w:rPr>
            <w:sz w:val="28"/>
            <w:szCs w:val="28"/>
          </w:rPr>
          <w:t xml:space="preserve">Depending on the purpose, </w:t>
        </w:r>
        <w:proofErr w:type="spellStart"/>
        <w:r w:rsidRPr="008775CB">
          <w:rPr>
            <w:sz w:val="28"/>
            <w:szCs w:val="28"/>
          </w:rPr>
          <w:t>Mamoria</w:t>
        </w:r>
        <w:proofErr w:type="spellEnd"/>
        <w:r w:rsidRPr="008775CB">
          <w:rPr>
            <w:sz w:val="28"/>
            <w:szCs w:val="28"/>
          </w:rPr>
          <w:t xml:space="preserve"> </w:t>
        </w:r>
        <w:proofErr w:type="gramStart"/>
        <w:r w:rsidRPr="008775CB">
          <w:rPr>
            <w:sz w:val="28"/>
            <w:szCs w:val="28"/>
          </w:rPr>
          <w:t>et</w:t>
        </w:r>
        <w:proofErr w:type="gramEnd"/>
        <w:r w:rsidRPr="008775CB">
          <w:rPr>
            <w:sz w:val="28"/>
            <w:szCs w:val="28"/>
          </w:rPr>
          <w:t xml:space="preserve">. </w:t>
        </w:r>
        <w:proofErr w:type="gramStart"/>
        <w:r w:rsidRPr="008775CB">
          <w:rPr>
            <w:sz w:val="28"/>
            <w:szCs w:val="28"/>
          </w:rPr>
          <w:t>al</w:t>
        </w:r>
        <w:proofErr w:type="gramEnd"/>
        <w:r w:rsidRPr="008775CB">
          <w:rPr>
            <w:sz w:val="28"/>
            <w:szCs w:val="28"/>
          </w:rPr>
          <w:t>. have classified strikes into two types: primary strikes and secondary strikes.</w:t>
        </w:r>
      </w:ins>
    </w:p>
    <w:p w:rsidR="0061067A" w:rsidRPr="008775CB" w:rsidRDefault="0061067A" w:rsidP="008775CB">
      <w:pPr>
        <w:rPr>
          <w:ins w:id="7" w:author="Unknown"/>
          <w:sz w:val="28"/>
          <w:szCs w:val="28"/>
        </w:rPr>
      </w:pPr>
      <w:ins w:id="8" w:author="Unknown">
        <w:r w:rsidRPr="008775CB">
          <w:rPr>
            <w:sz w:val="28"/>
            <w:szCs w:val="28"/>
          </w:rPr>
          <w:t>(</w:t>
        </w:r>
        <w:proofErr w:type="spellStart"/>
        <w:r w:rsidRPr="008775CB">
          <w:rPr>
            <w:sz w:val="28"/>
            <w:szCs w:val="28"/>
          </w:rPr>
          <w:t>i</w:t>
        </w:r>
        <w:proofErr w:type="spellEnd"/>
        <w:r w:rsidRPr="008775CB">
          <w:rPr>
            <w:sz w:val="28"/>
            <w:szCs w:val="28"/>
          </w:rPr>
          <w:t>) Primary Strikes:</w:t>
        </w:r>
      </w:ins>
    </w:p>
    <w:p w:rsidR="0061067A" w:rsidRPr="008775CB" w:rsidRDefault="0061067A" w:rsidP="008775CB">
      <w:pPr>
        <w:rPr>
          <w:ins w:id="9" w:author="Unknown"/>
          <w:sz w:val="28"/>
          <w:szCs w:val="28"/>
        </w:rPr>
      </w:pPr>
      <w:ins w:id="10" w:author="Unknown">
        <w:r w:rsidRPr="008775CB">
          <w:rPr>
            <w:sz w:val="28"/>
            <w:szCs w:val="28"/>
          </w:rPr>
          <w:t>ADVERTISEMENTS:</w:t>
        </w:r>
      </w:ins>
    </w:p>
    <w:p w:rsidR="0061067A" w:rsidRPr="008775CB" w:rsidRDefault="0061067A" w:rsidP="008775CB">
      <w:pPr>
        <w:rPr>
          <w:ins w:id="11" w:author="Unknown"/>
          <w:sz w:val="28"/>
          <w:szCs w:val="28"/>
        </w:rPr>
      </w:pPr>
      <w:ins w:id="12" w:author="Unknown">
        <w:r w:rsidRPr="008775CB">
          <w:rPr>
            <w:sz w:val="28"/>
            <w:szCs w:val="28"/>
          </w:rPr>
          <w:t>These strikes are generally aimed against the employers with whom the dispute exists. They may include the form of a stay-away strike, stay-in, sit-down, pen-</w:t>
        </w:r>
        <w:r w:rsidRPr="008775CB">
          <w:rPr>
            <w:sz w:val="28"/>
            <w:szCs w:val="28"/>
          </w:rPr>
          <w:lastRenderedPageBreak/>
          <w:t>down or tools- down, go-slow and work-to-rule, token or protest strike, cat-call strike, picketing or boycott.</w:t>
        </w:r>
      </w:ins>
    </w:p>
    <w:p w:rsidR="0061067A" w:rsidRPr="008775CB" w:rsidRDefault="0061067A" w:rsidP="008775CB">
      <w:pPr>
        <w:rPr>
          <w:ins w:id="13" w:author="Unknown"/>
          <w:sz w:val="28"/>
          <w:szCs w:val="28"/>
        </w:rPr>
      </w:pPr>
      <w:ins w:id="14" w:author="Unknown">
        <w:r w:rsidRPr="008775CB">
          <w:rPr>
            <w:sz w:val="28"/>
            <w:szCs w:val="28"/>
          </w:rPr>
          <w:t>(ii) Secondary Strikes:</w:t>
        </w:r>
      </w:ins>
    </w:p>
    <w:p w:rsidR="0061067A" w:rsidRPr="008775CB" w:rsidRDefault="0061067A" w:rsidP="008775CB">
      <w:pPr>
        <w:rPr>
          <w:ins w:id="15" w:author="Unknown"/>
          <w:sz w:val="28"/>
          <w:szCs w:val="28"/>
        </w:rPr>
      </w:pPr>
      <w:ins w:id="16" w:author="Unknown">
        <w:r w:rsidRPr="008775CB">
          <w:rPr>
            <w:sz w:val="28"/>
            <w:szCs w:val="28"/>
          </w:rPr>
          <w:t>These strikes are also called the ‘sympathy strikes’. In this form of strike, the pressure is applied not against the employer with whom the workmen have a dispute, but against the third person who has good trade relations with the employer.</w:t>
        </w:r>
      </w:ins>
    </w:p>
    <w:p w:rsidR="0061067A" w:rsidRPr="008775CB" w:rsidRDefault="0061067A" w:rsidP="008775CB">
      <w:pPr>
        <w:rPr>
          <w:ins w:id="17" w:author="Unknown"/>
          <w:sz w:val="28"/>
          <w:szCs w:val="28"/>
        </w:rPr>
      </w:pPr>
      <w:ins w:id="18" w:author="Unknown">
        <w:r w:rsidRPr="008775CB">
          <w:rPr>
            <w:sz w:val="28"/>
            <w:szCs w:val="28"/>
          </w:rPr>
          <w:t xml:space="preserve">However, these relations are severed and the employer incurs losses. This form of strike is popular in the USA but not in India. The reason being, in India, the third person is not believed to have any locus </w:t>
        </w:r>
        <w:proofErr w:type="spellStart"/>
        <w:r w:rsidRPr="008775CB">
          <w:rPr>
            <w:sz w:val="28"/>
            <w:szCs w:val="28"/>
          </w:rPr>
          <w:t>standi</w:t>
        </w:r>
        <w:proofErr w:type="spellEnd"/>
        <w:r w:rsidRPr="008775CB">
          <w:rPr>
            <w:sz w:val="28"/>
            <w:szCs w:val="28"/>
          </w:rPr>
          <w:t xml:space="preserve"> so far the dispute between workers and employer is concerned.</w:t>
        </w:r>
      </w:ins>
    </w:p>
    <w:p w:rsidR="0061067A" w:rsidRDefault="008775CB" w:rsidP="008775CB">
      <w:pPr>
        <w:pStyle w:val="ListParagraph"/>
        <w:numPr>
          <w:ilvl w:val="0"/>
          <w:numId w:val="1"/>
        </w:numPr>
        <w:rPr>
          <w:sz w:val="32"/>
          <w:szCs w:val="32"/>
        </w:rPr>
      </w:pPr>
      <w:r w:rsidRPr="008775CB">
        <w:rPr>
          <w:sz w:val="32"/>
          <w:szCs w:val="32"/>
        </w:rPr>
        <w:t>Detail the ways to resolve industrial disputes.</w:t>
      </w:r>
    </w:p>
    <w:p w:rsidR="008775CB" w:rsidRDefault="008775CB" w:rsidP="008775CB">
      <w:pPr>
        <w:numPr>
          <w:ilvl w:val="0"/>
          <w:numId w:val="2"/>
        </w:numPr>
        <w:shd w:val="clear" w:color="auto" w:fill="FFFFFF"/>
        <w:spacing w:after="60" w:line="240" w:lineRule="auto"/>
        <w:ind w:left="0"/>
        <w:rPr>
          <w:rFonts w:ascii="Arial" w:hAnsi="Arial" w:cs="Arial"/>
          <w:color w:val="222222"/>
          <w:lang w:val="en-IN"/>
        </w:rPr>
      </w:pPr>
      <w:r>
        <w:rPr>
          <w:rFonts w:ascii="Arial" w:hAnsi="Arial" w:cs="Arial"/>
          <w:color w:val="222222"/>
          <w:lang w:val="en-IN"/>
        </w:rPr>
        <w:t>Collective Bargaining. Collective bargaining is probably the most effective </w:t>
      </w:r>
      <w:r>
        <w:rPr>
          <w:rFonts w:ascii="Arial" w:hAnsi="Arial" w:cs="Arial"/>
          <w:b/>
          <w:bCs/>
          <w:color w:val="222222"/>
          <w:lang w:val="en-IN"/>
        </w:rPr>
        <w:t>method of resolving industrial disputes</w:t>
      </w:r>
      <w:r>
        <w:rPr>
          <w:rFonts w:ascii="Arial" w:hAnsi="Arial" w:cs="Arial"/>
          <w:color w:val="222222"/>
          <w:lang w:val="en-IN"/>
        </w:rPr>
        <w:t>. ...</w:t>
      </w:r>
    </w:p>
    <w:p w:rsidR="008775CB" w:rsidRDefault="008775CB" w:rsidP="008775CB">
      <w:pPr>
        <w:numPr>
          <w:ilvl w:val="0"/>
          <w:numId w:val="2"/>
        </w:numPr>
        <w:shd w:val="clear" w:color="auto" w:fill="FFFFFF"/>
        <w:spacing w:after="60" w:line="240" w:lineRule="auto"/>
        <w:ind w:left="0"/>
        <w:rPr>
          <w:rFonts w:ascii="Arial" w:hAnsi="Arial" w:cs="Arial"/>
          <w:color w:val="222222"/>
          <w:lang w:val="en-IN"/>
        </w:rPr>
      </w:pPr>
      <w:r>
        <w:rPr>
          <w:rFonts w:ascii="Arial" w:hAnsi="Arial" w:cs="Arial"/>
          <w:color w:val="222222"/>
          <w:lang w:val="en-IN"/>
        </w:rPr>
        <w:t>Code Discipline. The code of discipline defines duties and responsibilities of employers and workers. ...</w:t>
      </w:r>
    </w:p>
    <w:p w:rsidR="008775CB" w:rsidRDefault="008775CB" w:rsidP="008775CB">
      <w:pPr>
        <w:numPr>
          <w:ilvl w:val="0"/>
          <w:numId w:val="2"/>
        </w:numPr>
        <w:shd w:val="clear" w:color="auto" w:fill="FFFFFF"/>
        <w:spacing w:after="60" w:line="240" w:lineRule="auto"/>
        <w:ind w:left="0"/>
        <w:rPr>
          <w:rFonts w:ascii="Arial" w:hAnsi="Arial" w:cs="Arial"/>
          <w:color w:val="222222"/>
          <w:lang w:val="en-IN"/>
        </w:rPr>
      </w:pPr>
      <w:r>
        <w:rPr>
          <w:rFonts w:ascii="Arial" w:hAnsi="Arial" w:cs="Arial"/>
          <w:color w:val="222222"/>
          <w:lang w:val="en-IN"/>
        </w:rPr>
        <w:t>Grievance Procedure. ...</w:t>
      </w:r>
    </w:p>
    <w:p w:rsidR="008775CB" w:rsidRDefault="008775CB" w:rsidP="008775CB">
      <w:pPr>
        <w:numPr>
          <w:ilvl w:val="0"/>
          <w:numId w:val="2"/>
        </w:numPr>
        <w:shd w:val="clear" w:color="auto" w:fill="FFFFFF"/>
        <w:spacing w:after="60" w:line="240" w:lineRule="auto"/>
        <w:ind w:left="0"/>
        <w:rPr>
          <w:rFonts w:ascii="Arial" w:hAnsi="Arial" w:cs="Arial"/>
          <w:color w:val="222222"/>
          <w:lang w:val="en-IN"/>
        </w:rPr>
      </w:pPr>
      <w:r>
        <w:rPr>
          <w:rFonts w:ascii="Arial" w:hAnsi="Arial" w:cs="Arial"/>
          <w:color w:val="222222"/>
          <w:lang w:val="en-IN"/>
        </w:rPr>
        <w:t>Arbitration. ...</w:t>
      </w:r>
    </w:p>
    <w:p w:rsidR="008775CB" w:rsidRDefault="008775CB" w:rsidP="008775CB">
      <w:pPr>
        <w:numPr>
          <w:ilvl w:val="0"/>
          <w:numId w:val="2"/>
        </w:numPr>
        <w:shd w:val="clear" w:color="auto" w:fill="FFFFFF"/>
        <w:spacing w:after="60" w:line="240" w:lineRule="auto"/>
        <w:ind w:left="0"/>
        <w:rPr>
          <w:rFonts w:ascii="Arial" w:hAnsi="Arial" w:cs="Arial"/>
          <w:color w:val="222222"/>
          <w:lang w:val="en-IN"/>
        </w:rPr>
      </w:pPr>
      <w:r>
        <w:rPr>
          <w:rFonts w:ascii="Arial" w:hAnsi="Arial" w:cs="Arial"/>
          <w:color w:val="222222"/>
          <w:lang w:val="en-IN"/>
        </w:rPr>
        <w:t>Conciliation. ...</w:t>
      </w:r>
    </w:p>
    <w:p w:rsidR="008775CB" w:rsidRDefault="008775CB" w:rsidP="008775CB">
      <w:pPr>
        <w:numPr>
          <w:ilvl w:val="0"/>
          <w:numId w:val="2"/>
        </w:numPr>
        <w:shd w:val="clear" w:color="auto" w:fill="FFFFFF"/>
        <w:spacing w:after="60" w:line="240" w:lineRule="auto"/>
        <w:ind w:left="0"/>
        <w:rPr>
          <w:rFonts w:ascii="Arial" w:hAnsi="Arial" w:cs="Arial"/>
          <w:color w:val="222222"/>
          <w:lang w:val="en-IN"/>
        </w:rPr>
      </w:pPr>
      <w:r>
        <w:rPr>
          <w:rFonts w:ascii="Arial" w:hAnsi="Arial" w:cs="Arial"/>
          <w:color w:val="222222"/>
          <w:lang w:val="en-IN"/>
        </w:rPr>
        <w:t>Adjudication. ...</w:t>
      </w:r>
    </w:p>
    <w:p w:rsidR="008775CB" w:rsidRDefault="008775CB" w:rsidP="008775CB">
      <w:pPr>
        <w:numPr>
          <w:ilvl w:val="0"/>
          <w:numId w:val="2"/>
        </w:numPr>
        <w:shd w:val="clear" w:color="auto" w:fill="FFFFFF"/>
        <w:spacing w:after="60" w:line="240" w:lineRule="auto"/>
        <w:ind w:left="0"/>
        <w:rPr>
          <w:rFonts w:ascii="Arial" w:hAnsi="Arial" w:cs="Arial"/>
          <w:color w:val="222222"/>
          <w:lang w:val="en-IN"/>
        </w:rPr>
      </w:pPr>
      <w:r>
        <w:rPr>
          <w:rFonts w:ascii="Arial" w:hAnsi="Arial" w:cs="Arial"/>
          <w:color w:val="222222"/>
          <w:lang w:val="en-IN"/>
        </w:rPr>
        <w:t>Consultative Machinery.</w:t>
      </w:r>
    </w:p>
    <w:p w:rsidR="008775CB" w:rsidRPr="008775CB" w:rsidRDefault="008775CB" w:rsidP="008775CB">
      <w:pPr>
        <w:pStyle w:val="ListParagraph"/>
        <w:rPr>
          <w:sz w:val="32"/>
          <w:szCs w:val="32"/>
        </w:rPr>
      </w:pPr>
    </w:p>
    <w:p w:rsidR="0061067A" w:rsidRDefault="0061067A" w:rsidP="0061067A">
      <w:pPr>
        <w:rPr>
          <w:sz w:val="32"/>
          <w:szCs w:val="32"/>
        </w:rPr>
      </w:pPr>
    </w:p>
    <w:p w:rsidR="0061067A" w:rsidRPr="0061067A" w:rsidRDefault="0061067A" w:rsidP="0061067A">
      <w:pPr>
        <w:rPr>
          <w:sz w:val="32"/>
          <w:szCs w:val="32"/>
        </w:rPr>
      </w:pPr>
    </w:p>
    <w:p w:rsidR="0061067A" w:rsidRPr="0061067A" w:rsidRDefault="0061067A" w:rsidP="0061067A">
      <w:pPr>
        <w:rPr>
          <w:sz w:val="32"/>
          <w:szCs w:val="32"/>
        </w:rPr>
      </w:pPr>
    </w:p>
    <w:sectPr w:rsidR="0061067A" w:rsidRPr="0061067A" w:rsidSect="00EB44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E76FA"/>
    <w:multiLevelType w:val="hybridMultilevel"/>
    <w:tmpl w:val="2E8AB2E4"/>
    <w:lvl w:ilvl="0" w:tplc="8D84655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6D1F61"/>
    <w:multiLevelType w:val="multilevel"/>
    <w:tmpl w:val="19CA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21A1"/>
    <w:rsid w:val="0061067A"/>
    <w:rsid w:val="008775CB"/>
    <w:rsid w:val="00A121A1"/>
    <w:rsid w:val="00EB4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44A"/>
  </w:style>
  <w:style w:type="paragraph" w:styleId="Heading1">
    <w:name w:val="heading 1"/>
    <w:basedOn w:val="Normal"/>
    <w:next w:val="Normal"/>
    <w:link w:val="Heading1Char"/>
    <w:uiPriority w:val="9"/>
    <w:qFormat/>
    <w:rsid w:val="0087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7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6106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1A1"/>
    <w:pPr>
      <w:ind w:left="720"/>
      <w:contextualSpacing/>
    </w:pPr>
  </w:style>
  <w:style w:type="character" w:customStyle="1" w:styleId="Heading4Char">
    <w:name w:val="Heading 4 Char"/>
    <w:basedOn w:val="DefaultParagraphFont"/>
    <w:link w:val="Heading4"/>
    <w:uiPriority w:val="9"/>
    <w:rsid w:val="0061067A"/>
    <w:rPr>
      <w:rFonts w:ascii="Times New Roman" w:eastAsia="Times New Roman" w:hAnsi="Times New Roman" w:cs="Times New Roman"/>
      <w:b/>
      <w:bCs/>
      <w:sz w:val="24"/>
      <w:szCs w:val="24"/>
    </w:rPr>
  </w:style>
  <w:style w:type="paragraph" w:styleId="NormalWeb">
    <w:name w:val="Normal (Web)"/>
    <w:basedOn w:val="Normal"/>
    <w:uiPriority w:val="99"/>
    <w:unhideWhenUsed/>
    <w:rsid w:val="006106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775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75C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37181892">
      <w:bodyDiv w:val="1"/>
      <w:marLeft w:val="0"/>
      <w:marRight w:val="0"/>
      <w:marTop w:val="0"/>
      <w:marBottom w:val="0"/>
      <w:divBdr>
        <w:top w:val="none" w:sz="0" w:space="0" w:color="auto"/>
        <w:left w:val="none" w:sz="0" w:space="0" w:color="auto"/>
        <w:bottom w:val="none" w:sz="0" w:space="0" w:color="auto"/>
        <w:right w:val="none" w:sz="0" w:space="0" w:color="auto"/>
      </w:divBdr>
      <w:divsChild>
        <w:div w:id="926040301">
          <w:marLeft w:val="0"/>
          <w:marRight w:val="0"/>
          <w:marTop w:val="120"/>
          <w:marBottom w:val="120"/>
          <w:divBdr>
            <w:top w:val="none" w:sz="0" w:space="0" w:color="auto"/>
            <w:left w:val="none" w:sz="0" w:space="0" w:color="auto"/>
            <w:bottom w:val="none" w:sz="0" w:space="0" w:color="auto"/>
            <w:right w:val="none" w:sz="0" w:space="0" w:color="auto"/>
          </w:divBdr>
        </w:div>
        <w:div w:id="1338000941">
          <w:marLeft w:val="0"/>
          <w:marRight w:val="0"/>
          <w:marTop w:val="120"/>
          <w:marBottom w:val="120"/>
          <w:divBdr>
            <w:top w:val="none" w:sz="0" w:space="0" w:color="auto"/>
            <w:left w:val="none" w:sz="0" w:space="0" w:color="auto"/>
            <w:bottom w:val="none" w:sz="0" w:space="0" w:color="auto"/>
            <w:right w:val="none" w:sz="0" w:space="0" w:color="auto"/>
          </w:divBdr>
        </w:div>
      </w:divsChild>
    </w:div>
    <w:div w:id="1608729276">
      <w:bodyDiv w:val="1"/>
      <w:marLeft w:val="0"/>
      <w:marRight w:val="0"/>
      <w:marTop w:val="0"/>
      <w:marBottom w:val="0"/>
      <w:divBdr>
        <w:top w:val="none" w:sz="0" w:space="0" w:color="auto"/>
        <w:left w:val="none" w:sz="0" w:space="0" w:color="auto"/>
        <w:bottom w:val="none" w:sz="0" w:space="0" w:color="auto"/>
        <w:right w:val="none" w:sz="0" w:space="0" w:color="auto"/>
      </w:divBdr>
      <w:divsChild>
        <w:div w:id="1544557375">
          <w:marLeft w:val="0"/>
          <w:marRight w:val="0"/>
          <w:marTop w:val="90"/>
          <w:marBottom w:val="0"/>
          <w:divBdr>
            <w:top w:val="none" w:sz="0" w:space="0" w:color="auto"/>
            <w:left w:val="none" w:sz="0" w:space="0" w:color="auto"/>
            <w:bottom w:val="none" w:sz="0" w:space="0" w:color="auto"/>
            <w:right w:val="none" w:sz="0" w:space="0" w:color="auto"/>
          </w:divBdr>
          <w:divsChild>
            <w:div w:id="1741754391">
              <w:marLeft w:val="0"/>
              <w:marRight w:val="0"/>
              <w:marTop w:val="0"/>
              <w:marBottom w:val="405"/>
              <w:divBdr>
                <w:top w:val="none" w:sz="0" w:space="0" w:color="auto"/>
                <w:left w:val="none" w:sz="0" w:space="0" w:color="auto"/>
                <w:bottom w:val="none" w:sz="0" w:space="0" w:color="auto"/>
                <w:right w:val="none" w:sz="0" w:space="0" w:color="auto"/>
              </w:divBdr>
              <w:divsChild>
                <w:div w:id="946738387">
                  <w:marLeft w:val="0"/>
                  <w:marRight w:val="0"/>
                  <w:marTop w:val="0"/>
                  <w:marBottom w:val="0"/>
                  <w:divBdr>
                    <w:top w:val="single" w:sz="6" w:space="0" w:color="DFE1E5"/>
                    <w:left w:val="single" w:sz="6" w:space="0" w:color="DFE1E5"/>
                    <w:bottom w:val="single" w:sz="6" w:space="0" w:color="DFE1E5"/>
                    <w:right w:val="single" w:sz="6" w:space="0" w:color="DFE1E5"/>
                  </w:divBdr>
                  <w:divsChild>
                    <w:div w:id="955067169">
                      <w:marLeft w:val="0"/>
                      <w:marRight w:val="0"/>
                      <w:marTop w:val="0"/>
                      <w:marBottom w:val="0"/>
                      <w:divBdr>
                        <w:top w:val="none" w:sz="0" w:space="0" w:color="auto"/>
                        <w:left w:val="none" w:sz="0" w:space="0" w:color="auto"/>
                        <w:bottom w:val="none" w:sz="0" w:space="0" w:color="auto"/>
                        <w:right w:val="none" w:sz="0" w:space="0" w:color="auto"/>
                      </w:divBdr>
                      <w:divsChild>
                        <w:div w:id="1460151540">
                          <w:marLeft w:val="0"/>
                          <w:marRight w:val="0"/>
                          <w:marTop w:val="0"/>
                          <w:marBottom w:val="0"/>
                          <w:divBdr>
                            <w:top w:val="none" w:sz="0" w:space="0" w:color="auto"/>
                            <w:left w:val="none" w:sz="0" w:space="0" w:color="auto"/>
                            <w:bottom w:val="none" w:sz="0" w:space="0" w:color="auto"/>
                            <w:right w:val="none" w:sz="0" w:space="0" w:color="auto"/>
                          </w:divBdr>
                          <w:divsChild>
                            <w:div w:id="459110417">
                              <w:marLeft w:val="0"/>
                              <w:marRight w:val="0"/>
                              <w:marTop w:val="0"/>
                              <w:marBottom w:val="0"/>
                              <w:divBdr>
                                <w:top w:val="none" w:sz="0" w:space="0" w:color="auto"/>
                                <w:left w:val="none" w:sz="0" w:space="0" w:color="auto"/>
                                <w:bottom w:val="none" w:sz="0" w:space="0" w:color="auto"/>
                                <w:right w:val="none" w:sz="0" w:space="0" w:color="auto"/>
                              </w:divBdr>
                              <w:divsChild>
                                <w:div w:id="2078701720">
                                  <w:marLeft w:val="0"/>
                                  <w:marRight w:val="0"/>
                                  <w:marTop w:val="0"/>
                                  <w:marBottom w:val="0"/>
                                  <w:divBdr>
                                    <w:top w:val="none" w:sz="0" w:space="0" w:color="auto"/>
                                    <w:left w:val="none" w:sz="0" w:space="0" w:color="auto"/>
                                    <w:bottom w:val="none" w:sz="0" w:space="0" w:color="auto"/>
                                    <w:right w:val="none" w:sz="0" w:space="0" w:color="auto"/>
                                  </w:divBdr>
                                  <w:divsChild>
                                    <w:div w:id="1395545657">
                                      <w:marLeft w:val="0"/>
                                      <w:marRight w:val="0"/>
                                      <w:marTop w:val="0"/>
                                      <w:marBottom w:val="300"/>
                                      <w:divBdr>
                                        <w:top w:val="none" w:sz="0" w:space="0" w:color="auto"/>
                                        <w:left w:val="none" w:sz="0" w:space="0" w:color="auto"/>
                                        <w:bottom w:val="none" w:sz="0" w:space="0" w:color="auto"/>
                                        <w:right w:val="none" w:sz="0" w:space="0" w:color="auto"/>
                                      </w:divBdr>
                                      <w:divsChild>
                                        <w:div w:id="8099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A159D-92C2-4487-8B63-98495CB6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Moupali</dc:creator>
  <cp:lastModifiedBy>Moupali</cp:lastModifiedBy>
  <cp:revision>1</cp:revision>
  <dcterms:created xsi:type="dcterms:W3CDTF">2020-05-01T14:32:00Z</dcterms:created>
  <dcterms:modified xsi:type="dcterms:W3CDTF">2020-05-01T14:58:00Z</dcterms:modified>
</cp:coreProperties>
</file>